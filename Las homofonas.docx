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D7" w:rsidRPr="00A67BD7" w:rsidRDefault="00A67BD7" w:rsidP="00A67BD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t>Las </w:t>
      </w:r>
      <w:r w:rsidRPr="00A67BD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palabras homófonas 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t>son aquellas que se escriben diferente, pero suenan igual y tienen un significado distinto entre ellas, dicho de otra forma, los que tienen igual pronunciación, pero su ortografía es distinta y su significado diferente.</w:t>
      </w:r>
    </w:p>
    <w:p w:rsidR="00A67BD7" w:rsidRPr="00A67BD7" w:rsidRDefault="00A67BD7" w:rsidP="00A67BD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Ejemplos de palabras homófonas:</w:t>
      </w:r>
    </w:p>
    <w:p w:rsidR="00A67BD7" w:rsidRPr="00A67BD7" w:rsidRDefault="00A67BD7" w:rsidP="00A67BD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t>A = (primera letra del alfabeto)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Ha = (del verbo haber)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Abollar = (realizar abolladuras a un objeto de metal)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Aboyar = (colocar boyas en el mar para detener redes o hacer limitaciones)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Abrasar = (quemar)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Abrazar = (dar un abrazo)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Asesinar = (matar, quitar vida)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Acecinar = (salar las carnes)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Acerbo = (áspero)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Acervo = (conjunto)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Acético = (vinagre)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Ascético = (ermitaño o practicante de virtud)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Adolecente = (persona que se adolece; tiene dolor)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Adolescente = (joven en la pubertad)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Abría = (de abrir)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Habría = (de haber tener)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Agitó = (batir algo)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Ajito = (diminutivo de la planta de ajo)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Alaban = (adorar a dios)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Halaban = (tirar de una cuerda)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Ahí = (adverbio de lugar)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¡ay! = (interjección de dolor)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Hay  = (del verbo haber)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Alón = (extremidad de pájaro)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proofErr w:type="spellStart"/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t>Halon</w:t>
      </w:r>
      <w:proofErr w:type="spellEnd"/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= (es un gas químico)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Ampón = (algo suelto como vestidos)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Hampón = (delincuente)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Arte = (trabajo plástico, pintura o escultura)</w:t>
      </w:r>
      <w:r w:rsidRPr="00A67BD7">
        <w:rPr>
          <w:rFonts w:ascii="Times New Roman" w:eastAsia="Times New Roman" w:hAnsi="Times New Roman" w:cs="Times New Roman"/>
          <w:sz w:val="20"/>
          <w:szCs w:val="20"/>
          <w:lang w:eastAsia="es-ES"/>
        </w:rPr>
        <w:br/>
        <w:t>Harté = (hastió de una persona)</w:t>
      </w:r>
    </w:p>
    <w:p w:rsidR="00A67BD7" w:rsidRPr="00A67BD7" w:rsidRDefault="00A67BD7" w:rsidP="00A67BD7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0"/>
          <w:szCs w:val="20"/>
          <w:lang w:eastAsia="es-ES"/>
        </w:rPr>
      </w:pPr>
      <w:ins w:id="1" w:author="Unknown"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Arrollar = (atropellar;  envolver una cosa en forma de rollo)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Arroyar = (crear arroyos de agua o liquido)</w:t>
        </w:r>
      </w:ins>
    </w:p>
    <w:p w:rsidR="00A67BD7" w:rsidRPr="00A67BD7" w:rsidRDefault="00A67BD7" w:rsidP="00A67BD7">
      <w:pPr>
        <w:spacing w:after="0" w:line="240" w:lineRule="auto"/>
        <w:rPr>
          <w:ins w:id="2" w:author="Unknown"/>
          <w:rFonts w:ascii="Times New Roman" w:eastAsia="Times New Roman" w:hAnsi="Times New Roman" w:cs="Times New Roman"/>
          <w:sz w:val="20"/>
          <w:szCs w:val="20"/>
          <w:lang w:eastAsia="es-ES"/>
        </w:rPr>
      </w:pPr>
      <w:ins w:id="3" w:author="Unknown"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Aprehender = (Capturar)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Aprender = (adquirir conocimientos, estudiar)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As = (naipe o carta de baraja)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Has = (verbo haber)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Haz = (de hacer, manojo)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Asada = (del verbo asar)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Azada = (de azadón)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lastRenderedPageBreak/>
          <w:t>Asar = (cocinar al fuego)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Azahar = (flor del naranjo)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Azar = (casualidad)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Ascenso = (subida)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Asenso = (consentimiento)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Asía = (continente)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Hacia = (preposición)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Asta = (cuerno de animal; madero grande)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Hasta = (preposición)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Atajo = (de atajar)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Hatajo = (rebaño de animales)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proofErr w:type="spellStart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Aya</w:t>
        </w:r>
        <w:proofErr w:type="spellEnd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 xml:space="preserve"> = (niñera)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Halla = (de hallar)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Haya = (de haber y ciudad de Holanda)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hablando = (acto de hablar)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Ablando = (suavizar algo)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 xml:space="preserve">¡Bah! = (desdeño o </w:t>
        </w:r>
        <w:proofErr w:type="spellStart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desden</w:t>
        </w:r>
        <w:proofErr w:type="spellEnd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  = (aceptación o consentimiento)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Bacante = (adorador del dios Baco)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Vacante = (sin ocupar)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Bacía = (recipiente)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Vacía = (desocupada)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Bacilo = (bacteria)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Vacilo = (vacilar o guasa)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Baqueta = (pieza para limpiar la escopeta; pieza  para tocar la batería o tambor)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Vaqueta = (cuero o lienzo de baca)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Baca = (parte superior de un automóvil usado para guardar cosas)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Vaca = (animal rumiante)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Bario = (metal de color blanco)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Vario = (diverso)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Barón = (</w:t>
        </w:r>
        <w:proofErr w:type="spellStart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titulo</w:t>
        </w:r>
        <w:proofErr w:type="spellEnd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 xml:space="preserve"> nobiliario)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Varón = (hombre)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Basto = (tosco)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Vasto = (extenso)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Baya = (frutilla)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Valla = (cerca o vallado)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Vaya = (ir a un lugar)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Balido = (sonido de animales como borrego)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Válido = (aceptación  de algo)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Bazo = (orégano del cuerpo o intestino)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Vaso = (recipiente de vidrio, cerámica  o barro)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lastRenderedPageBreak/>
          <w:t>Bello = (hermoso o bonito)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Vello = (cabello delgado)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Ben = (árbol leguminoso)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Ven = (del verbo venir)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Bienes = (fortuna o caudal)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Vienes = (de venir)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Botar = (saltar)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Votar = (sufragar voto electoral)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Bracero = (trabajador manual)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Brasero = (pieza de metal que sirve como estufa)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Brasa = (ascua fragmento de carbón incandescente)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Braza = (medida antigua)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proofErr w:type="spellStart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Caba</w:t>
        </w:r>
        <w:proofErr w:type="spellEnd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 xml:space="preserve"> = (lugar para guardar vinos)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Cava = (acción de escarbar y hacer un hoyo)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Cause = (efecto de causar algo)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Cauce = (brecha por donde circula el agua)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Cabo = (extremo, pabilo o grado militar)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Cavo = (del verbo cavar)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Callado = (de callar)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 xml:space="preserve">Cayado = (báculo que usan los pastores;  segmento de la arteria </w:t>
        </w:r>
        <w:proofErr w:type="spellStart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ahorata</w:t>
        </w:r>
        <w:proofErr w:type="spellEnd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Callo = (dureza de la piel)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Cayo = (islote)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Cansas = (de cansarse)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Kansas = (Región de EE.UU.)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Casa = (Vivienda)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Caza = (de casería)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Cazar = (casar animales)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Casar = (contraer matrimonio)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Cebo = (alimento, pabilo en la dinamita)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Sebo = (grasa dura de animales)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Cede = (de ceder o conceder)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Sede = (lugar de reunión o trabajo)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Cegar = (perder la vista)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Segar = (cortar la hierba)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Cena = (comida nocturna)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Sena = (río francés)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Cenador = (persona que cena o come)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Senador = (miembro del Senado)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Cerrar = (sellar o tapar algo)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Serrar = (cortar con cierra dentada)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lastRenderedPageBreak/>
          <w:t>Cesión = (ceder o conceder a alguien algo)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Sesión = (junta, conferencia o reunión)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Cien = (derivado de ciento - numero 100)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Sien = (parte de la cabeza)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Ciervo = (venado)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Siervo = (esclavo o sirviente)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Cima = (altura)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Sima  = (profundidad)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Cimiente = (cimentar una construcción, poner firme)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Simiente = (semilla)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Cita = (compromiso o reunión)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Sita = (situada o posición)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Cocer = (hervir algo)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Coser = (confección de ropa)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Concejo = (ayuntamiento)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Consejo = (opinión que se da o se pide)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Corso = (habitante de Córcega)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Corzo = (animal mamífero)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Desecha = (viene de Desechar)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Deshecha = (viene de deshacer)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Encausar = (formar causa; consignar o seguir investigación)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 xml:space="preserve">Encauzar = (dar </w:t>
        </w:r>
        <w:proofErr w:type="spellStart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cause</w:t>
        </w:r>
        <w:proofErr w:type="spellEnd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, o brecha)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Errar = (ser errante o vivir de un lado a otro)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Herrar = (poner hierros o herraduras)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Ética = (filosofía o ciencia de la moral griega)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Hética = (fiebre)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Faces = (plural de faz o cara)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Fases = (plural de fase)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Gallo = (animal de corral)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Gayo = (alegre, vistoso)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Gaza = (franja de territorio situado en Palestina)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Gasa = (Tela esterilizada para curaciones)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Gira = (girar un objeto)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Jira = (excursión campestre)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Grabar = (guardar un video o voz)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Gravar = (imponer aranceles o gravamen)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proofErr w:type="spellStart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Halá</w:t>
        </w:r>
        <w:proofErr w:type="spellEnd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 xml:space="preserve"> = (palabra coloquial para dar aliento a alguien)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Ala  = (extremidad de las aves con la que pueden volar)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Hierba = (planta)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Hierva = (coser, hervir o calentar)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lastRenderedPageBreak/>
          <w:t>Hierro = (metal)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Yerro = (error)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Hojear = (pasar hojas de un libro)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 xml:space="preserve">Ojear = (pasar los ojos por </w:t>
        </w:r>
        <w:proofErr w:type="spellStart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un a</w:t>
        </w:r>
        <w:proofErr w:type="spellEnd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 xml:space="preserve"> cosa o lugar)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¡Hola! = (saludo)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Ola  = (movimiento de agua en el mar)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Hecho = (circunstancia o suceso)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Echo = (aventar o lanzar)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 xml:space="preserve">Honda = (deriva de hondo en </w:t>
        </w:r>
        <w:proofErr w:type="spellStart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genero</w:t>
        </w:r>
        <w:proofErr w:type="spellEnd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 xml:space="preserve"> femenino)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Onda = (saludo coloquial)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Hora = (medida del tiempo)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Ora = (rezo religioso)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Hiena = (animal de la sabana)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Llena = (del verbo llenar)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Huso = (aparato para hilar)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Uso = (actividad o costumbre)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 xml:space="preserve">Incipiente = (que </w:t>
        </w:r>
        <w:proofErr w:type="spellStart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ago</w:t>
        </w:r>
        <w:proofErr w:type="spellEnd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 xml:space="preserve"> empieza)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Insipiente = (ignorante)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Kilo = (mil)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 xml:space="preserve">Quilo = (forma de llamar al </w:t>
        </w:r>
        <w:proofErr w:type="spellStart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liquido</w:t>
        </w:r>
        <w:proofErr w:type="spellEnd"/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t>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Losa = (piedra labrada)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Loza = (barro convertido en utensilios)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Malla = (tejido)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Maya = (cultura prehispánica americana)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Masa = (harina amasada)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Maza = (arma medieval)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Meza = (apellido español o mecer)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Mesa = (mueble domestico)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Pulla = (ironía)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Puya = (garrocha o pica)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Rallar = (desmenuzar algo)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Rayar = (marcar líneas)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Rasa = (aplanar o arrasar algo)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Raza = (casta, origen)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Rebelar = (levantarse contra la autoridad)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Revelar = (descubrir algo)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Sabia = (alguien con sabiduría)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Savia = (jugo vegetal)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Sake = (bebida alcohólica de arroz hecha en Japón)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Saqué = (del verbo sacar)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lastRenderedPageBreak/>
          <w:br/>
          <w:t>Sacarías = (viene de sacar)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Zacarías = (nombre de persona)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Sueco = (persona de Suecia)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Zueco = (zapato de madera)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Sumo = (supremo o grande)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Zumo = (Jugo de frutas)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Tuvo = (pasado del verbo tener)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Tubo = (elemento de acero o plástico donde pasa agua o liquido)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Tazar = (doblar algo por sus dobleces -ropa-)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Tasar = (definir el valor o precio de algo)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Tasa  = (de tazar)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Taza = (vasija pequeña)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Vos = (pronombre personal)</w:t>
        </w:r>
        <w:r w:rsidRPr="00A67BD7">
          <w:rPr>
            <w:rFonts w:ascii="Times New Roman" w:eastAsia="Times New Roman" w:hAnsi="Times New Roman" w:cs="Times New Roman"/>
            <w:sz w:val="20"/>
            <w:szCs w:val="20"/>
            <w:lang w:eastAsia="es-ES"/>
          </w:rPr>
          <w:br/>
          <w:t>Voz = (sonido del habla humana)</w:t>
        </w:r>
      </w:ins>
    </w:p>
    <w:p w:rsidR="00C91766" w:rsidRDefault="00C91766" w:rsidP="00A67BD7">
      <w:pPr>
        <w:spacing w:after="0"/>
        <w:rPr>
          <w:sz w:val="20"/>
          <w:szCs w:val="20"/>
        </w:rPr>
      </w:pPr>
    </w:p>
    <w:p w:rsidR="00A67BD7" w:rsidRDefault="00A67BD7" w:rsidP="00A67BD7">
      <w:pPr>
        <w:spacing w:after="0"/>
        <w:rPr>
          <w:sz w:val="20"/>
          <w:szCs w:val="20"/>
        </w:rPr>
      </w:pPr>
      <w:bookmarkStart w:id="4" w:name="_GoBack"/>
      <w:bookmarkEnd w:id="4"/>
    </w:p>
    <w:p w:rsidR="00A67BD7" w:rsidRPr="00A67BD7" w:rsidRDefault="00A67BD7" w:rsidP="00A67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Halaban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significa “tirar de algo”, ya sea de un cabo o de una soga o remo. “Se lastimó las manos cuando halaban en el río”.</w:t>
      </w:r>
    </w:p>
    <w:p w:rsidR="00A67BD7" w:rsidRPr="00A67BD7" w:rsidRDefault="00A67BD7" w:rsidP="00A67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Alaban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se usa para expresar que se está adorando a un dios. “No sé a qué dios alaban en esa religión”.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A67BD7" w:rsidRPr="00A67BD7" w:rsidRDefault="00A67BD7" w:rsidP="00A67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Ahí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adverbio de lugar. “La hoja que </w:t>
      </w:r>
      <w:proofErr w:type="spellStart"/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buscás</w:t>
      </w:r>
      <w:proofErr w:type="spellEnd"/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ahí”.</w:t>
      </w:r>
    </w:p>
    <w:p w:rsidR="00A67BD7" w:rsidRPr="00A67BD7" w:rsidRDefault="00A67BD7" w:rsidP="00A67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¡</w:t>
      </w: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Ay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!: Expresa dolor. “¡Ay! Me apretaste el dedo con la puerta”.</w:t>
      </w:r>
    </w:p>
    <w:p w:rsidR="00A67BD7" w:rsidRPr="00A67BD7" w:rsidRDefault="00A67BD7" w:rsidP="00A67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Hay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conjuganción</w:t>
      </w:r>
      <w:proofErr w:type="spellEnd"/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verbo haber. “Hay un montón de librerías para recorrer en esa zona”.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A67BD7" w:rsidRPr="00A67BD7" w:rsidRDefault="00A67BD7" w:rsidP="00A67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Vaya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conjugación del verbo “ir”. “Señora, vaya a averiguar en la última ventanilla dónde puede cobrar su cheque”.</w:t>
      </w:r>
    </w:p>
    <w:p w:rsidR="00A67BD7" w:rsidRPr="00A67BD7" w:rsidRDefault="00A67BD7" w:rsidP="00A67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Valla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cerca, vallado. “Mi tío que es carpintero hizo la valla que pusimos en el campo”.</w:t>
      </w:r>
    </w:p>
    <w:p w:rsidR="00A67BD7" w:rsidRPr="00A67BD7" w:rsidRDefault="00A67BD7" w:rsidP="00A67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Baya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fruto. “Nunca en mi vida comí una baya”.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A67BD7" w:rsidRPr="00A67BD7" w:rsidRDefault="00A67BD7" w:rsidP="00A67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Aboyar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verbo que indica la colocación de boyas en algún mar o río. “A mi primo le tocó aboyar toda esta parte”.</w:t>
      </w:r>
    </w:p>
    <w:p w:rsidR="00A67BD7" w:rsidRPr="00A67BD7" w:rsidRDefault="00A67BD7" w:rsidP="00A67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Abollar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significa hacer abolladuras. “Odio el granizo. No hace más que abollar mi auto”.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A67BD7" w:rsidRPr="00A67BD7" w:rsidRDefault="00A67BD7" w:rsidP="00A67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Habría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conjugación del verbo “haber”. “El joven habría declarado a favor del ladrón”.</w:t>
      </w:r>
    </w:p>
    <w:p w:rsidR="00A67BD7" w:rsidRPr="00A67BD7" w:rsidRDefault="00A67BD7" w:rsidP="00A67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Abría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conjugación del verbo “abrir”. “Cuando abría la puerta sonó el teléfono”.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A67BD7" w:rsidRPr="00A67BD7" w:rsidRDefault="00A67BD7" w:rsidP="00A67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Haz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del verbo “hacer”. “Haz lo que yo digo y no lo que yo hago”.</w:t>
      </w:r>
    </w:p>
    <w:p w:rsidR="00A67BD7" w:rsidRPr="00A67BD7" w:rsidRDefault="00A67BD7" w:rsidP="00A67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Has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del verbo “haber”. “¿Has ido al dentista últimamente?”.</w:t>
      </w:r>
    </w:p>
    <w:p w:rsidR="00A67BD7" w:rsidRPr="00A67BD7" w:rsidRDefault="00A67BD7" w:rsidP="00A67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carta de una baraja. “Siempre tengo un as bajo la manga para estas cosas”.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A67BD7" w:rsidRPr="00A67BD7" w:rsidRDefault="00A67BD7" w:rsidP="00A67B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Hecho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conjugación del verbo “hacer”. “Siempre ha hecho lo que le parecía correcto”.</w:t>
      </w:r>
    </w:p>
    <w:p w:rsidR="00A67BD7" w:rsidRPr="00A67BD7" w:rsidRDefault="00A67BD7" w:rsidP="00A67B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Echo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del verbo “echar”. “Si me entero que fuiste vos, te echo inmediatamente”.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A67BD7" w:rsidRPr="00A67BD7" w:rsidRDefault="00A67BD7" w:rsidP="00A67B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Cave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del verbo “cavar”. “Le pedí al jardinero que no </w:t>
      </w:r>
      <w:proofErr w:type="spellStart"/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cave</w:t>
      </w:r>
      <w:proofErr w:type="spellEnd"/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pozo muy profundo”.</w:t>
      </w:r>
    </w:p>
    <w:p w:rsidR="00A67BD7" w:rsidRPr="00A67BD7" w:rsidRDefault="00A67BD7" w:rsidP="00A67B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Cabe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del verbo “caber”. “La ropa no me cabe en la mochila”.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A67BD7" w:rsidRPr="00A67BD7" w:rsidRDefault="00A67BD7" w:rsidP="00A67B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Zeta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se trata de la última letra del abecedario. “’Zapato’ se escribe con zeta, no con ese”.</w:t>
      </w:r>
    </w:p>
    <w:p w:rsidR="00A67BD7" w:rsidRPr="00A67BD7" w:rsidRDefault="00A67BD7" w:rsidP="00A67B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Seta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es una de las tantas especies de hongos que existen. “En la verdulería no vendían seta”.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A67BD7" w:rsidRPr="00A67BD7" w:rsidRDefault="00A67BD7" w:rsidP="00A67B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Vienes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conjugación del verbo “venir”. “Siempre vienes cuando ya está todo preparado para cenar”.</w:t>
      </w:r>
    </w:p>
    <w:p w:rsidR="00A67BD7" w:rsidRPr="00A67BD7" w:rsidRDefault="00A67BD7" w:rsidP="00A67B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Bienes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expresa fortuna, productor. “El empresario donó todos sus bienes antes de morir”.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A67BD7" w:rsidRPr="00A67BD7" w:rsidRDefault="00A67BD7" w:rsidP="00A67B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Bidente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que sólo tiene dos dientes. “Cuando se me cayeron los dientes de leche, mis hermanos me decían ‘bidente’”.</w:t>
      </w:r>
    </w:p>
    <w:p w:rsidR="00A67BD7" w:rsidRPr="00A67BD7" w:rsidRDefault="00A67BD7" w:rsidP="00A67B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Vidente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persona que ve el futuro. “La vidente me dijo que me iba a quedar soltera de por vida”.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A67BD7" w:rsidRPr="00A67BD7" w:rsidRDefault="00A67BD7" w:rsidP="00A67B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Votar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verbo que indica que se emitió un voto a favor o en contra de algo o alguien. “Voté en contra de la nueva ley de medios de comunicación”.</w:t>
      </w:r>
    </w:p>
    <w:p w:rsidR="00A67BD7" w:rsidRPr="00A67BD7" w:rsidRDefault="00A67BD7" w:rsidP="00A67B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Botar</w:t>
      </w: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t>: cuando se arroja algo. “Hay que botar los papeles en el tacho de color verde”.</w:t>
      </w:r>
    </w:p>
    <w:p w:rsidR="00A67BD7" w:rsidRPr="00A67BD7" w:rsidRDefault="00A67BD7" w:rsidP="00A67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 </w:t>
      </w:r>
    </w:p>
    <w:p w:rsidR="00A67BD7" w:rsidRPr="00A67BD7" w:rsidRDefault="00A67BD7" w:rsidP="00A67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BD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A67BD7" w:rsidRPr="00A67BD7" w:rsidRDefault="00A67BD7" w:rsidP="00A67BD7">
      <w:pPr>
        <w:spacing w:after="0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6" w:author="Unknown"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pict>
            <v:rect id="_x0000_i1026" style="width:0;height:1.5pt" o:hralign="center" o:hrstd="t" o:hr="t" fillcolor="#a0a0a0" stroked="f"/>
          </w:pict>
        </w:r>
      </w:ins>
    </w:p>
    <w:p w:rsidR="00A67BD7" w:rsidRPr="00A67BD7" w:rsidRDefault="00A67BD7" w:rsidP="00A67BD7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8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Hola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expresión de saludo. “¡Hola! Hace mucho tiempo que no nos vemos”.</w:t>
        </w:r>
      </w:ins>
    </w:p>
    <w:p w:rsidR="00A67BD7" w:rsidRPr="00A67BD7" w:rsidRDefault="00A67BD7" w:rsidP="00A67BD7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10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Ola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movimiento de masas de agua. “Las olas de esta playa son muy peligrosas”.</w:t>
        </w:r>
      </w:ins>
    </w:p>
    <w:p w:rsidR="00A67BD7" w:rsidRPr="00A67BD7" w:rsidRDefault="00A67BD7" w:rsidP="00A67BD7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12" w:author="Unknown"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 </w:t>
        </w:r>
      </w:ins>
    </w:p>
    <w:p w:rsidR="00A67BD7" w:rsidRPr="00A67BD7" w:rsidRDefault="00A67BD7" w:rsidP="00A67BD7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14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Savia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líquido que producen las plantas. “</w:t>
        </w:r>
        <w:proofErr w:type="spellStart"/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Mirá</w:t>
        </w:r>
        <w:proofErr w:type="spellEnd"/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está cayendo savia de ése árbol”.</w:t>
        </w:r>
      </w:ins>
    </w:p>
    <w:p w:rsidR="00A67BD7" w:rsidRPr="00A67BD7" w:rsidRDefault="00A67BD7" w:rsidP="00A67BD7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16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Sabia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adjetivo para referirse a una persona que tiene sabiduría. “Siempre dije que mi abuelo era una persona muy sabia”.</w:t>
        </w:r>
      </w:ins>
    </w:p>
    <w:p w:rsidR="00A67BD7" w:rsidRPr="00A67BD7" w:rsidRDefault="00A67BD7" w:rsidP="00A67BD7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18" w:author="Unknown"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 </w:t>
        </w:r>
      </w:ins>
    </w:p>
    <w:p w:rsidR="00A67BD7" w:rsidRPr="00A67BD7" w:rsidRDefault="00A67BD7" w:rsidP="00A67BD7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20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Ojear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cuando se le da una mirada a algo de forma veloz. “</w:t>
        </w:r>
        <w:proofErr w:type="spellStart"/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Dejá</w:t>
        </w:r>
        <w:proofErr w:type="spellEnd"/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de ojear para allá que no queda bien”.</w:t>
        </w:r>
      </w:ins>
    </w:p>
    <w:p w:rsidR="00A67BD7" w:rsidRPr="00A67BD7" w:rsidRDefault="00A67BD7" w:rsidP="00A67BD7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22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Hojear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cuando se pasan las hojas de una revista, diario o libro. “Me puse a hojear una revista mientras esperaba al médico”.</w:t>
        </w:r>
      </w:ins>
    </w:p>
    <w:p w:rsidR="00A67BD7" w:rsidRPr="00A67BD7" w:rsidRDefault="00A67BD7" w:rsidP="00A67BD7">
      <w:pPr>
        <w:spacing w:before="100" w:beforeAutospacing="1" w:after="100" w:afterAutospacing="1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24" w:author="Unknown"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 </w:t>
        </w:r>
      </w:ins>
    </w:p>
    <w:p w:rsidR="00A67BD7" w:rsidRPr="00A67BD7" w:rsidRDefault="00A67BD7" w:rsidP="00A67BD7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26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Asta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mástil. “</w:t>
        </w:r>
        <w:proofErr w:type="spellStart"/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Mirá</w:t>
        </w:r>
        <w:proofErr w:type="spellEnd"/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, pusieron un asta en la plaza”.</w:t>
        </w:r>
      </w:ins>
    </w:p>
    <w:p w:rsidR="00A67BD7" w:rsidRPr="00A67BD7" w:rsidRDefault="00A67BD7" w:rsidP="00A67BD7">
      <w:pPr>
        <w:numPr>
          <w:ilvl w:val="0"/>
          <w:numId w:val="16"/>
        </w:numPr>
        <w:spacing w:before="100" w:beforeAutospacing="1" w:after="100" w:afterAutospacing="1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28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Hasta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como preposición. “Hasta aquí llegó mi paciencia”.</w:t>
        </w:r>
      </w:ins>
    </w:p>
    <w:p w:rsidR="00A67BD7" w:rsidRPr="00A67BD7" w:rsidRDefault="00A67BD7" w:rsidP="00A67BD7">
      <w:p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30" w:author="Unknown"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 </w:t>
        </w:r>
      </w:ins>
    </w:p>
    <w:p w:rsidR="00A67BD7" w:rsidRPr="00A67BD7" w:rsidRDefault="00A67BD7" w:rsidP="00A67BD7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32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Ha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del verbo “haber.” “¿Ha ido usted a París?</w:t>
        </w:r>
      </w:ins>
    </w:p>
    <w:p w:rsidR="00A67BD7" w:rsidRPr="00A67BD7" w:rsidRDefault="00A67BD7" w:rsidP="00A67BD7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34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A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preposición. “¿A dónde vas?”</w:t>
        </w:r>
      </w:ins>
    </w:p>
    <w:p w:rsidR="00A67BD7" w:rsidRPr="00A67BD7" w:rsidRDefault="00A67BD7" w:rsidP="00A67BD7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36" w:author="Unknown"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 </w:t>
        </w:r>
      </w:ins>
    </w:p>
    <w:p w:rsidR="00A67BD7" w:rsidRPr="00A67BD7" w:rsidRDefault="00A67BD7" w:rsidP="00A67BD7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38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Alagar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cuando se colocan lagos. “El gobernador decidió alagar todo el parque”.</w:t>
        </w:r>
      </w:ins>
    </w:p>
    <w:p w:rsidR="00A67BD7" w:rsidRPr="00A67BD7" w:rsidRDefault="00A67BD7" w:rsidP="00A67BD7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40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Halagar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demostrar afecto o admiración por alguien. “Le encanta halagar a los profesores para que le pongan buenas notas”.</w:t>
        </w:r>
      </w:ins>
    </w:p>
    <w:p w:rsidR="00A67BD7" w:rsidRPr="00A67BD7" w:rsidRDefault="00A67BD7" w:rsidP="00A67BD7">
      <w:pPr>
        <w:spacing w:before="100" w:beforeAutospacing="1" w:after="100" w:afterAutospacing="1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42" w:author="Unknown"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 </w:t>
        </w:r>
      </w:ins>
    </w:p>
    <w:p w:rsidR="00A67BD7" w:rsidRPr="00A67BD7" w:rsidRDefault="00A67BD7" w:rsidP="00A67BD7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43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44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Hacia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preposición. “Voy hacia el supermercado. ¿Usted?”.</w:t>
        </w:r>
      </w:ins>
    </w:p>
    <w:p w:rsidR="00A67BD7" w:rsidRPr="00A67BD7" w:rsidRDefault="00A67BD7" w:rsidP="00A67BD7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45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46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Asia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continente. “El año que viene me gustaría conocer algunos países de Asia”.</w:t>
        </w:r>
      </w:ins>
    </w:p>
    <w:p w:rsidR="00A67BD7" w:rsidRPr="00A67BD7" w:rsidRDefault="00A67BD7" w:rsidP="00A67BD7">
      <w:pPr>
        <w:spacing w:before="100" w:beforeAutospacing="1" w:after="100" w:afterAutospacing="1" w:line="240" w:lineRule="auto"/>
        <w:rPr>
          <w:ins w:id="47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48" w:author="Unknown"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 </w:t>
        </w:r>
      </w:ins>
    </w:p>
    <w:p w:rsidR="00A67BD7" w:rsidRPr="00A67BD7" w:rsidRDefault="00A67BD7" w:rsidP="00A67BD7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49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50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Ablando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del verbo “ablandar”. “Siempre ablando el corazón de la gente cuando cuento esta historia”.</w:t>
        </w:r>
      </w:ins>
    </w:p>
    <w:p w:rsidR="00A67BD7" w:rsidRPr="00A67BD7" w:rsidRDefault="00A67BD7" w:rsidP="00A67BD7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51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52" w:author="Unknown">
        <w:r w:rsidRPr="00A67BD7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Hablando</w:t>
        </w:r>
        <w:r w:rsidRPr="00A67BD7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: del verbo hablar. “Ese chico se la pasa hablando en clase. Lo van a reprobar”.</w:t>
        </w:r>
      </w:ins>
    </w:p>
    <w:p w:rsidR="00A67BD7" w:rsidRPr="00A67BD7" w:rsidRDefault="00A67BD7" w:rsidP="00A67BD7">
      <w:pPr>
        <w:shd w:val="clear" w:color="auto" w:fill="FFFFFF"/>
        <w:spacing w:after="0" w:line="240" w:lineRule="auto"/>
        <w:rPr>
          <w:ins w:id="53" w:author="Unknown"/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ins w:id="54" w:author="Unknown">
        <w:r w:rsidRPr="00A67B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ES"/>
          </w:rPr>
          <w:lastRenderedPageBreak/>
          <w:br/>
          <w:t xml:space="preserve">Lee todo en: </w:t>
        </w:r>
        <w:r w:rsidRPr="00A67B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ES"/>
          </w:rPr>
          <w:fldChar w:fldCharType="begin"/>
        </w:r>
        <w:r w:rsidRPr="00A67B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ES"/>
          </w:rPr>
          <w:instrText xml:space="preserve"> HYPERLINK "http://www.ejemplos.co/20-ejemplos-de-palabras-homofonas/" \l "ixzz3qMShibQo" </w:instrText>
        </w:r>
        <w:r w:rsidRPr="00A67B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ES"/>
          </w:rPr>
          <w:fldChar w:fldCharType="separate"/>
        </w:r>
        <w:r w:rsidRPr="00A67BD7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es-ES"/>
          </w:rPr>
          <w:t>20 Ejemplos de palabras homófonas</w:t>
        </w:r>
        <w:r w:rsidRPr="00A67B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ES"/>
          </w:rPr>
          <w:fldChar w:fldCharType="end"/>
        </w:r>
        <w:r w:rsidRPr="00A67B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ES"/>
          </w:rPr>
          <w:t xml:space="preserve"> </w:t>
        </w:r>
        <w:r w:rsidRPr="00A67B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ES"/>
          </w:rPr>
          <w:fldChar w:fldCharType="begin"/>
        </w:r>
        <w:r w:rsidRPr="00A67B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ES"/>
          </w:rPr>
          <w:instrText xml:space="preserve"> HYPERLINK "http://www.ejemplos.co/20-ejemplos-de-palabras-homofonas/" \l "ixzz3qMShibQo" </w:instrText>
        </w:r>
        <w:r w:rsidRPr="00A67B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ES"/>
          </w:rPr>
          <w:fldChar w:fldCharType="separate"/>
        </w:r>
        <w:r w:rsidRPr="00A67BD7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es-ES"/>
          </w:rPr>
          <w:t>http://www.ejemplos.co/20-ejemplos-de-palabras-homofonas/#ixzz3qMShibQo</w:t>
        </w:r>
        <w:r w:rsidRPr="00A67B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ES"/>
          </w:rPr>
          <w:fldChar w:fldCharType="end"/>
        </w:r>
      </w:ins>
    </w:p>
    <w:p w:rsidR="00A67BD7" w:rsidRPr="00A67BD7" w:rsidRDefault="00A67BD7" w:rsidP="00A67BD7">
      <w:pPr>
        <w:rPr>
          <w:sz w:val="20"/>
          <w:szCs w:val="20"/>
        </w:rPr>
      </w:pPr>
    </w:p>
    <w:sectPr w:rsidR="00A67BD7" w:rsidRPr="00A67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1842"/>
    <w:multiLevelType w:val="multilevel"/>
    <w:tmpl w:val="ACD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A61F3"/>
    <w:multiLevelType w:val="multilevel"/>
    <w:tmpl w:val="CFA6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90BEA"/>
    <w:multiLevelType w:val="multilevel"/>
    <w:tmpl w:val="9F9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0E150A"/>
    <w:multiLevelType w:val="multilevel"/>
    <w:tmpl w:val="C088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942C1"/>
    <w:multiLevelType w:val="multilevel"/>
    <w:tmpl w:val="3E2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76D40"/>
    <w:multiLevelType w:val="multilevel"/>
    <w:tmpl w:val="1428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597BC2"/>
    <w:multiLevelType w:val="multilevel"/>
    <w:tmpl w:val="1AB8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2C77BA"/>
    <w:multiLevelType w:val="multilevel"/>
    <w:tmpl w:val="C53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2128F9"/>
    <w:multiLevelType w:val="multilevel"/>
    <w:tmpl w:val="4676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261883"/>
    <w:multiLevelType w:val="multilevel"/>
    <w:tmpl w:val="FE4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DE5F4B"/>
    <w:multiLevelType w:val="multilevel"/>
    <w:tmpl w:val="07DE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0E57CC"/>
    <w:multiLevelType w:val="multilevel"/>
    <w:tmpl w:val="C5E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125C39"/>
    <w:multiLevelType w:val="multilevel"/>
    <w:tmpl w:val="8E6C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29478C"/>
    <w:multiLevelType w:val="multilevel"/>
    <w:tmpl w:val="290E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751CE8"/>
    <w:multiLevelType w:val="multilevel"/>
    <w:tmpl w:val="6274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795A1E"/>
    <w:multiLevelType w:val="multilevel"/>
    <w:tmpl w:val="CE7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F96F79"/>
    <w:multiLevelType w:val="multilevel"/>
    <w:tmpl w:val="8DE4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6765E9"/>
    <w:multiLevelType w:val="multilevel"/>
    <w:tmpl w:val="E014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BA35DD"/>
    <w:multiLevelType w:val="multilevel"/>
    <w:tmpl w:val="495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4B2E8F"/>
    <w:multiLevelType w:val="multilevel"/>
    <w:tmpl w:val="E1A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"/>
  </w:num>
  <w:num w:numId="3">
    <w:abstractNumId w:val="17"/>
  </w:num>
  <w:num w:numId="4">
    <w:abstractNumId w:val="9"/>
  </w:num>
  <w:num w:numId="5">
    <w:abstractNumId w:val="4"/>
  </w:num>
  <w:num w:numId="6">
    <w:abstractNumId w:val="13"/>
  </w:num>
  <w:num w:numId="7">
    <w:abstractNumId w:val="0"/>
  </w:num>
  <w:num w:numId="8">
    <w:abstractNumId w:val="7"/>
  </w:num>
  <w:num w:numId="9">
    <w:abstractNumId w:val="18"/>
  </w:num>
  <w:num w:numId="10">
    <w:abstractNumId w:val="15"/>
  </w:num>
  <w:num w:numId="11">
    <w:abstractNumId w:val="6"/>
  </w:num>
  <w:num w:numId="12">
    <w:abstractNumId w:val="3"/>
  </w:num>
  <w:num w:numId="13">
    <w:abstractNumId w:val="8"/>
  </w:num>
  <w:num w:numId="14">
    <w:abstractNumId w:val="11"/>
  </w:num>
  <w:num w:numId="15">
    <w:abstractNumId w:val="10"/>
  </w:num>
  <w:num w:numId="16">
    <w:abstractNumId w:val="14"/>
  </w:num>
  <w:num w:numId="17">
    <w:abstractNumId w:val="1"/>
  </w:num>
  <w:num w:numId="18">
    <w:abstractNumId w:val="12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D7"/>
    <w:rsid w:val="003A721E"/>
    <w:rsid w:val="00A67BD7"/>
    <w:rsid w:val="00C9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67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67BD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6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67BD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67B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67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67BD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6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67BD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67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1692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LAGERENCIA</Company>
  <LinksUpToDate>false</LinksUpToDate>
  <CharactersWithSpaces>10983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2015-11-02T18:44:00Z</dcterms:created>
  <dcterms:modified xsi:type="dcterms:W3CDTF">2015-11-02T20:40:00Z</dcterms:modified>
</cp:coreProperties>
</file>